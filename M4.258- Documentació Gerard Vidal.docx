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3209" w14:textId="1FF2DB5A" w:rsidR="001920DB" w:rsidRPr="001920DB" w:rsidRDefault="001920DB" w:rsidP="00503172">
      <w:r w:rsidRPr="001920DB">
        <w:rPr>
          <w:noProof/>
        </w:rPr>
        <w:drawing>
          <wp:anchor distT="0" distB="0" distL="114300" distR="114300" simplePos="0" relativeHeight="251659264" behindDoc="0" locked="0" layoutInCell="1" allowOverlap="1" wp14:anchorId="4BC4E96E" wp14:editId="10BBD6B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20000" cy="2223000"/>
            <wp:effectExtent l="0" t="0" r="0" b="6350"/>
            <wp:wrapSquare wrapText="bothSides"/>
            <wp:docPr id="1" name="Imagen25" descr="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5" descr="Interfaz de usuario gráfica&#10;&#10;Descripción generada automáticamente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8FD6A" w14:textId="77777777" w:rsidR="001920DB" w:rsidRPr="001920DB" w:rsidRDefault="001920DB" w:rsidP="00503172"/>
    <w:p w14:paraId="06997EB9" w14:textId="77777777" w:rsidR="001920DB" w:rsidRPr="001920DB" w:rsidRDefault="001920DB" w:rsidP="00503172">
      <w:pPr>
        <w:pStyle w:val="Ttulo1"/>
      </w:pPr>
      <w:r w:rsidRPr="001920DB">
        <w:t>M4.258 - Eines HTML i CSS II aula 1</w:t>
      </w:r>
    </w:p>
    <w:p w14:paraId="6B28F066" w14:textId="7F020B52" w:rsidR="009E10E7" w:rsidRPr="001920DB" w:rsidRDefault="001920DB" w:rsidP="00503172">
      <w:pPr>
        <w:pStyle w:val="Ttulo2"/>
      </w:pPr>
      <w:r w:rsidRPr="001920DB">
        <w:t xml:space="preserve">PAC 1. </w:t>
      </w:r>
    </w:p>
    <w:p w14:paraId="70307133" w14:textId="0D73975C" w:rsidR="001920DB" w:rsidRPr="001920DB" w:rsidRDefault="001920DB" w:rsidP="00503172"/>
    <w:p w14:paraId="26825234" w14:textId="70986E0D" w:rsidR="001920DB" w:rsidRPr="001920DB" w:rsidRDefault="001920DB" w:rsidP="00503172"/>
    <w:p w14:paraId="22C2EEC5" w14:textId="5E7D5E77" w:rsidR="001920DB" w:rsidRPr="001920DB" w:rsidRDefault="001920DB" w:rsidP="00503172"/>
    <w:p w14:paraId="0A9DE8B4" w14:textId="77777777" w:rsidR="001920DB" w:rsidRPr="001920DB" w:rsidRDefault="001920DB" w:rsidP="00503172"/>
    <w:p w14:paraId="4199C22C" w14:textId="755FED37" w:rsidR="001920DB" w:rsidRDefault="001920DB" w:rsidP="00503172">
      <w:pPr>
        <w:pStyle w:val="Sinespaciado"/>
      </w:pPr>
      <w:r w:rsidRPr="001920DB">
        <w:t>Alumne: Gerard Vidal</w:t>
      </w:r>
      <w:r>
        <w:t xml:space="preserve"> Gonzalez</w:t>
      </w:r>
    </w:p>
    <w:p w14:paraId="28BDDAD4" w14:textId="6D0163A2" w:rsidR="001920DB" w:rsidRPr="001920DB" w:rsidRDefault="001920DB" w:rsidP="00503172">
      <w:pPr>
        <w:pStyle w:val="Sinespaciado"/>
      </w:pPr>
      <w:r>
        <w:t>Data: 22/10/2021</w:t>
      </w:r>
    </w:p>
    <w:p w14:paraId="3005EE1A" w14:textId="77777777" w:rsidR="00AD5E30" w:rsidRDefault="00AD5E30">
      <w:pPr>
        <w:rPr>
          <w:rStyle w:val="StrongEmphasis"/>
          <w:sz w:val="30"/>
          <w:szCs w:val="30"/>
        </w:rPr>
      </w:pPr>
      <w:r>
        <w:rPr>
          <w:rStyle w:val="StrongEmphasis"/>
          <w:sz w:val="30"/>
          <w:szCs w:val="30"/>
        </w:rPr>
        <w:br w:type="page"/>
      </w:r>
    </w:p>
    <w:p w14:paraId="1B924C5B" w14:textId="389E67EE" w:rsidR="00503172" w:rsidRDefault="00503172" w:rsidP="008C3C15">
      <w:pPr>
        <w:pStyle w:val="Prrafodelista"/>
        <w:numPr>
          <w:ilvl w:val="0"/>
          <w:numId w:val="2"/>
        </w:numPr>
        <w:rPr>
          <w:rStyle w:val="StrongEmphasis"/>
          <w:sz w:val="30"/>
          <w:szCs w:val="30"/>
        </w:rPr>
      </w:pPr>
      <w:r w:rsidRPr="00503172">
        <w:rPr>
          <w:rStyle w:val="StrongEmphasis"/>
          <w:sz w:val="30"/>
          <w:szCs w:val="30"/>
        </w:rPr>
        <w:lastRenderedPageBreak/>
        <w:t>Dissenyar i executar un petit lloc web responsive d’una sola pàgina.</w:t>
      </w:r>
    </w:p>
    <w:p w14:paraId="7042DA2F" w14:textId="77777777" w:rsidR="00503172" w:rsidRDefault="00503172" w:rsidP="00503172">
      <w:pPr>
        <w:rPr>
          <w:rStyle w:val="StrongEmphasis"/>
          <w:b w:val="0"/>
          <w:bCs/>
        </w:rPr>
      </w:pPr>
    </w:p>
    <w:p w14:paraId="63A99288" w14:textId="0C7189D1" w:rsidR="00503172" w:rsidRDefault="00503172" w:rsidP="00503172">
      <w:pPr>
        <w:rPr>
          <w:rStyle w:val="StrongEmphasis"/>
          <w:b w:val="0"/>
          <w:bCs/>
        </w:rPr>
      </w:pPr>
      <w:r>
        <w:rPr>
          <w:rStyle w:val="StrongEmphasis"/>
          <w:b w:val="0"/>
          <w:bCs/>
        </w:rPr>
        <w:t xml:space="preserve">Per a realitzar un disseny modern i atractiu, s’han buscat models de currículum vitae web a internet i s’ha </w:t>
      </w:r>
      <w:r w:rsidR="00AD5E30">
        <w:rPr>
          <w:rStyle w:val="StrongEmphasis"/>
          <w:b w:val="0"/>
          <w:bCs/>
        </w:rPr>
        <w:t>decidit</w:t>
      </w:r>
      <w:r>
        <w:rPr>
          <w:rStyle w:val="StrongEmphasis"/>
          <w:b w:val="0"/>
          <w:bCs/>
        </w:rPr>
        <w:t xml:space="preserve"> fer un CV amb la </w:t>
      </w:r>
      <w:r w:rsidR="00AD5E30">
        <w:rPr>
          <w:rStyle w:val="StrongEmphasis"/>
          <w:b w:val="0"/>
          <w:bCs/>
        </w:rPr>
        <w:t>següent</w:t>
      </w:r>
      <w:r>
        <w:rPr>
          <w:rStyle w:val="StrongEmphasis"/>
          <w:b w:val="0"/>
          <w:bCs/>
        </w:rPr>
        <w:t xml:space="preserve"> estructura:</w:t>
      </w:r>
    </w:p>
    <w:p w14:paraId="5359E042" w14:textId="521BB7D6" w:rsidR="00503172" w:rsidRDefault="00503172" w:rsidP="00503172">
      <w:pPr>
        <w:pStyle w:val="Prrafodelista"/>
        <w:numPr>
          <w:ilvl w:val="0"/>
          <w:numId w:val="12"/>
        </w:numPr>
        <w:rPr>
          <w:rStyle w:val="StrongEmphasis"/>
          <w:b w:val="0"/>
          <w:bCs/>
        </w:rPr>
      </w:pPr>
      <w:r>
        <w:rPr>
          <w:rStyle w:val="StrongEmphasis"/>
          <w:b w:val="0"/>
          <w:bCs/>
        </w:rPr>
        <w:t>I</w:t>
      </w:r>
      <w:r w:rsidRPr="00503172">
        <w:rPr>
          <w:rStyle w:val="StrongEmphasis"/>
          <w:b w:val="0"/>
          <w:bCs/>
        </w:rPr>
        <w:t xml:space="preserve">matge de </w:t>
      </w:r>
      <w:r w:rsidR="00AD5E30" w:rsidRPr="00503172">
        <w:rPr>
          <w:rStyle w:val="StrongEmphasis"/>
          <w:b w:val="0"/>
          <w:bCs/>
        </w:rPr>
        <w:t>capçalera</w:t>
      </w:r>
      <w:r>
        <w:rPr>
          <w:rStyle w:val="StrongEmphasis"/>
          <w:b w:val="0"/>
          <w:bCs/>
        </w:rPr>
        <w:t>, ocupant un 25% de la pàgina.</w:t>
      </w:r>
    </w:p>
    <w:p w14:paraId="49E789C3" w14:textId="6849E604" w:rsidR="00AD5E30" w:rsidRDefault="00503172" w:rsidP="00503172">
      <w:pPr>
        <w:pStyle w:val="Prrafodelista"/>
        <w:numPr>
          <w:ilvl w:val="0"/>
          <w:numId w:val="12"/>
        </w:numPr>
        <w:rPr>
          <w:rStyle w:val="StrongEmphasis"/>
          <w:b w:val="0"/>
          <w:bCs/>
        </w:rPr>
      </w:pPr>
      <w:r>
        <w:rPr>
          <w:rStyle w:val="StrongEmphasis"/>
          <w:b w:val="0"/>
          <w:bCs/>
        </w:rPr>
        <w:t>Menú</w:t>
      </w:r>
      <w:r w:rsidR="00AD5E30">
        <w:rPr>
          <w:rStyle w:val="StrongEmphasis"/>
          <w:b w:val="0"/>
          <w:bCs/>
        </w:rPr>
        <w:t xml:space="preserve"> de navegació per als diferents punts de la pàgina,</w:t>
      </w:r>
      <w:r>
        <w:rPr>
          <w:rStyle w:val="StrongEmphasis"/>
          <w:b w:val="0"/>
          <w:bCs/>
        </w:rPr>
        <w:t xml:space="preserve"> fixe </w:t>
      </w:r>
      <w:r w:rsidR="00AD5E30">
        <w:rPr>
          <w:rStyle w:val="StrongEmphasis"/>
          <w:b w:val="0"/>
          <w:bCs/>
        </w:rPr>
        <w:t>a la part superior i una imatge al centre.</w:t>
      </w:r>
    </w:p>
    <w:p w14:paraId="064FFFCD" w14:textId="00C2BDB8" w:rsidR="00503172" w:rsidRDefault="00AD5E30" w:rsidP="00503172">
      <w:pPr>
        <w:pStyle w:val="Prrafodelista"/>
        <w:numPr>
          <w:ilvl w:val="0"/>
          <w:numId w:val="12"/>
        </w:numPr>
        <w:rPr>
          <w:rStyle w:val="StrongEmphasis"/>
          <w:b w:val="0"/>
          <w:bCs/>
        </w:rPr>
      </w:pPr>
      <w:r>
        <w:rPr>
          <w:rStyle w:val="StrongEmphasis"/>
          <w:b w:val="0"/>
          <w:bCs/>
        </w:rPr>
        <w:t>Llista dels apartats del CV:</w:t>
      </w:r>
    </w:p>
    <w:p w14:paraId="49F4FAB5" w14:textId="5C1FE7D9" w:rsidR="00AD5E30" w:rsidRDefault="00AD5E30" w:rsidP="00AD5E30">
      <w:pPr>
        <w:pStyle w:val="Prrafodelista"/>
        <w:numPr>
          <w:ilvl w:val="1"/>
          <w:numId w:val="12"/>
        </w:numPr>
        <w:rPr>
          <w:rStyle w:val="StrongEmphasis"/>
          <w:b w:val="0"/>
          <w:bCs/>
        </w:rPr>
      </w:pPr>
      <w:r>
        <w:rPr>
          <w:rStyle w:val="StrongEmphasis"/>
          <w:b w:val="0"/>
          <w:bCs/>
        </w:rPr>
        <w:t>Dades personals.</w:t>
      </w:r>
    </w:p>
    <w:p w14:paraId="4F0E4852" w14:textId="28FCF1F8" w:rsidR="00AD5E30" w:rsidRDefault="00AD5E30" w:rsidP="00AD5E30">
      <w:pPr>
        <w:pStyle w:val="Prrafodelista"/>
        <w:numPr>
          <w:ilvl w:val="1"/>
          <w:numId w:val="12"/>
        </w:numPr>
        <w:rPr>
          <w:rStyle w:val="StrongEmphasis"/>
          <w:b w:val="0"/>
          <w:bCs/>
        </w:rPr>
      </w:pPr>
      <w:r>
        <w:rPr>
          <w:rStyle w:val="StrongEmphasis"/>
          <w:b w:val="0"/>
          <w:bCs/>
        </w:rPr>
        <w:t>Carrera acadèmica.</w:t>
      </w:r>
    </w:p>
    <w:p w14:paraId="4B941745" w14:textId="1F494C91" w:rsidR="00AD5E30" w:rsidRDefault="00AD5E30" w:rsidP="00AD5E30">
      <w:pPr>
        <w:pStyle w:val="Prrafodelista"/>
        <w:numPr>
          <w:ilvl w:val="1"/>
          <w:numId w:val="12"/>
        </w:numPr>
        <w:rPr>
          <w:rStyle w:val="StrongEmphasis"/>
          <w:b w:val="0"/>
          <w:bCs/>
        </w:rPr>
      </w:pPr>
      <w:r>
        <w:rPr>
          <w:rStyle w:val="StrongEmphasis"/>
          <w:b w:val="0"/>
          <w:bCs/>
        </w:rPr>
        <w:t>Carrera laboral.</w:t>
      </w:r>
    </w:p>
    <w:p w14:paraId="5A0B129E" w14:textId="508BA495" w:rsidR="00AD5E30" w:rsidRPr="00503172" w:rsidRDefault="00AD5E30" w:rsidP="00AD5E30">
      <w:pPr>
        <w:pStyle w:val="Prrafodelista"/>
        <w:numPr>
          <w:ilvl w:val="1"/>
          <w:numId w:val="12"/>
        </w:numPr>
        <w:rPr>
          <w:rStyle w:val="StrongEmphasis"/>
          <w:b w:val="0"/>
          <w:bCs/>
        </w:rPr>
      </w:pPr>
      <w:r>
        <w:rPr>
          <w:rStyle w:val="StrongEmphasis"/>
          <w:b w:val="0"/>
          <w:bCs/>
        </w:rPr>
        <w:t>Altra informació rellevant.</w:t>
      </w:r>
    </w:p>
    <w:p w14:paraId="74FE594E" w14:textId="77777777" w:rsidR="00503172" w:rsidRPr="00503172" w:rsidRDefault="00503172" w:rsidP="00503172">
      <w:pPr>
        <w:rPr>
          <w:rStyle w:val="StrongEmphasis"/>
          <w:b w:val="0"/>
          <w:bCs/>
        </w:rPr>
      </w:pPr>
    </w:p>
    <w:p w14:paraId="44505290" w14:textId="77777777" w:rsidR="00503172" w:rsidRDefault="00503172" w:rsidP="00503172">
      <w:pPr>
        <w:pStyle w:val="Prrafodelista"/>
        <w:numPr>
          <w:ilvl w:val="0"/>
          <w:numId w:val="2"/>
        </w:numPr>
        <w:rPr>
          <w:rStyle w:val="StrongEmphasis"/>
          <w:sz w:val="30"/>
          <w:szCs w:val="30"/>
        </w:rPr>
      </w:pPr>
      <w:r w:rsidRPr="00503172">
        <w:rPr>
          <w:rStyle w:val="StrongEmphasis"/>
          <w:sz w:val="30"/>
          <w:szCs w:val="30"/>
        </w:rPr>
        <w:t>Utilitzar un workflow de desenvolupament frontend modern, partint de UOC Boilerplate.</w:t>
      </w:r>
    </w:p>
    <w:p w14:paraId="0D01061E" w14:textId="77777777" w:rsidR="00503172" w:rsidRDefault="00503172" w:rsidP="00503172">
      <w:pPr>
        <w:rPr>
          <w:rStyle w:val="StrongEmphasis"/>
          <w:b w:val="0"/>
          <w:bCs/>
        </w:rPr>
      </w:pPr>
    </w:p>
    <w:p w14:paraId="587C29FD" w14:textId="575314AF" w:rsidR="00503172" w:rsidRDefault="00AD5E30" w:rsidP="00503172">
      <w:pPr>
        <w:tabs>
          <w:tab w:val="left" w:pos="708"/>
        </w:tabs>
        <w:rPr>
          <w:rStyle w:val="StrongEmphasis"/>
          <w:b w:val="0"/>
          <w:bCs/>
        </w:rPr>
      </w:pPr>
      <w:r>
        <w:rPr>
          <w:rStyle w:val="StrongEmphasis"/>
          <w:b w:val="0"/>
          <w:bCs/>
        </w:rPr>
        <w:t xml:space="preserve">S’ha pres com a base el UOC Boilerplate donat a la PEC1, amb les modificacions de la PEC 2. </w:t>
      </w:r>
    </w:p>
    <w:p w14:paraId="49A1C807" w14:textId="5E8391AD" w:rsidR="00503172" w:rsidRDefault="00503172" w:rsidP="00503172">
      <w:pPr>
        <w:tabs>
          <w:tab w:val="left" w:pos="708"/>
        </w:tabs>
        <w:rPr>
          <w:rStyle w:val="StrongEmphasis"/>
          <w:b w:val="0"/>
          <w:bCs/>
        </w:rPr>
      </w:pPr>
    </w:p>
    <w:p w14:paraId="78789194" w14:textId="77777777" w:rsidR="00503172" w:rsidRDefault="00503172" w:rsidP="00503172">
      <w:pPr>
        <w:tabs>
          <w:tab w:val="left" w:pos="708"/>
        </w:tabs>
        <w:rPr>
          <w:rStyle w:val="StrongEmphasis"/>
          <w:b w:val="0"/>
          <w:bCs/>
        </w:rPr>
      </w:pPr>
    </w:p>
    <w:p w14:paraId="2ADE0338" w14:textId="77777777" w:rsidR="00503172" w:rsidRDefault="00503172" w:rsidP="00503172">
      <w:pPr>
        <w:pStyle w:val="Prrafodelista"/>
        <w:numPr>
          <w:ilvl w:val="0"/>
          <w:numId w:val="2"/>
        </w:numPr>
        <w:rPr>
          <w:rStyle w:val="StrongEmphasis"/>
          <w:sz w:val="30"/>
          <w:szCs w:val="30"/>
        </w:rPr>
      </w:pPr>
      <w:r w:rsidRPr="00503172">
        <w:rPr>
          <w:rStyle w:val="StrongEmphasis"/>
          <w:sz w:val="30"/>
          <w:szCs w:val="30"/>
        </w:rPr>
        <w:t>Utilitzar el llenguatge de preprocessat d’estils Sass.</w:t>
      </w:r>
    </w:p>
    <w:p w14:paraId="79DF5C82" w14:textId="77777777" w:rsidR="00503172" w:rsidRDefault="00503172" w:rsidP="00503172">
      <w:pPr>
        <w:rPr>
          <w:rStyle w:val="StrongEmphasis"/>
          <w:b w:val="0"/>
          <w:bCs/>
        </w:rPr>
      </w:pPr>
    </w:p>
    <w:p w14:paraId="386A83B3" w14:textId="7506F838" w:rsidR="00503172" w:rsidRDefault="00AD5E30" w:rsidP="00503172">
      <w:pPr>
        <w:rPr>
          <w:rStyle w:val="StrongEmphasis"/>
          <w:b w:val="0"/>
          <w:bCs/>
        </w:rPr>
      </w:pPr>
      <w:r>
        <w:rPr>
          <w:rStyle w:val="StrongEmphasis"/>
          <w:b w:val="0"/>
          <w:bCs/>
        </w:rPr>
        <w:t xml:space="preserve">S’ha substituït la referencia a l’arxiu  </w:t>
      </w:r>
      <w:r w:rsidRPr="00AD5E30">
        <w:rPr>
          <w:rStyle w:val="StrongEmphasis"/>
          <w:b w:val="0"/>
          <w:bCs/>
        </w:rPr>
        <w:t>src\assets\styles\layouts\_home.scss</w:t>
      </w:r>
      <w:r>
        <w:rPr>
          <w:rStyle w:val="StrongEmphasis"/>
          <w:b w:val="0"/>
          <w:bCs/>
        </w:rPr>
        <w:t xml:space="preserve"> per un arxiu nou arxiu on s’introdueixen els estils utilitzats en aquesta PAC, anomenat _cv.scss.</w:t>
      </w:r>
    </w:p>
    <w:p w14:paraId="022CA782" w14:textId="0622E6D2" w:rsidR="00503172" w:rsidRDefault="00503172" w:rsidP="00503172">
      <w:pPr>
        <w:rPr>
          <w:rStyle w:val="StrongEmphasis"/>
          <w:b w:val="0"/>
          <w:bCs/>
        </w:rPr>
      </w:pPr>
    </w:p>
    <w:p w14:paraId="03FDA970" w14:textId="77777777" w:rsidR="00503172" w:rsidRPr="00503172" w:rsidRDefault="00503172" w:rsidP="00503172">
      <w:pPr>
        <w:rPr>
          <w:rStyle w:val="StrongEmphasis"/>
          <w:b w:val="0"/>
          <w:bCs/>
        </w:rPr>
      </w:pPr>
    </w:p>
    <w:p w14:paraId="361B02E2" w14:textId="77777777" w:rsidR="00503172" w:rsidRDefault="00503172" w:rsidP="00503172">
      <w:pPr>
        <w:pStyle w:val="Prrafodelista"/>
        <w:numPr>
          <w:ilvl w:val="0"/>
          <w:numId w:val="2"/>
        </w:numPr>
        <w:rPr>
          <w:rStyle w:val="StrongEmphasis"/>
          <w:sz w:val="30"/>
          <w:szCs w:val="30"/>
        </w:rPr>
      </w:pPr>
      <w:r w:rsidRPr="00503172">
        <w:rPr>
          <w:rStyle w:val="StrongEmphasis"/>
          <w:sz w:val="30"/>
          <w:szCs w:val="30"/>
        </w:rPr>
        <w:t>Escollir criteris de desenvolupament (metodologies i guies d’estil) adequats per al tipus d’encàrrec.</w:t>
      </w:r>
    </w:p>
    <w:p w14:paraId="7D9B7F68" w14:textId="77777777" w:rsidR="00786D89" w:rsidRDefault="00786D89" w:rsidP="00503172">
      <w:pPr>
        <w:rPr>
          <w:rStyle w:val="StrongEmphasis"/>
          <w:b w:val="0"/>
          <w:bCs/>
        </w:rPr>
      </w:pPr>
    </w:p>
    <w:p w14:paraId="71B38580" w14:textId="3B819C8E" w:rsidR="005F67B1" w:rsidRDefault="005F67B1" w:rsidP="00913FB2">
      <w:pPr>
        <w:rPr>
          <w:rStyle w:val="StrongEmphasis"/>
          <w:b w:val="0"/>
          <w:bCs/>
        </w:rPr>
      </w:pPr>
      <w:r>
        <w:rPr>
          <w:rStyle w:val="StrongEmphasis"/>
          <w:b w:val="0"/>
          <w:bCs/>
        </w:rPr>
        <w:t>S’ha</w:t>
      </w:r>
      <w:r w:rsidR="00913FB2">
        <w:rPr>
          <w:rStyle w:val="StrongEmphasis"/>
          <w:b w:val="0"/>
          <w:bCs/>
        </w:rPr>
        <w:t>n</w:t>
      </w:r>
      <w:r>
        <w:rPr>
          <w:rStyle w:val="StrongEmphasis"/>
          <w:b w:val="0"/>
          <w:bCs/>
        </w:rPr>
        <w:t xml:space="preserve"> recollit </w:t>
      </w:r>
      <w:r w:rsidR="00913FB2">
        <w:rPr>
          <w:rStyle w:val="StrongEmphasis"/>
          <w:b w:val="0"/>
          <w:bCs/>
        </w:rPr>
        <w:t xml:space="preserve">les </w:t>
      </w:r>
      <w:r>
        <w:rPr>
          <w:rStyle w:val="StrongEmphasis"/>
          <w:b w:val="0"/>
          <w:bCs/>
        </w:rPr>
        <w:t xml:space="preserve">idees bàsiques sobre la organització dels fitxers CSS. </w:t>
      </w:r>
      <w:r w:rsidR="00913FB2">
        <w:rPr>
          <w:rStyle w:val="StrongEmphasis"/>
          <w:b w:val="0"/>
          <w:bCs/>
        </w:rPr>
        <w:t xml:space="preserve">El criteri de desenvolupament escollits son els estudiats en la PEC 2, recomanat per scss </w:t>
      </w:r>
      <w:r w:rsidR="00913FB2" w:rsidRPr="00913FB2">
        <w:rPr>
          <w:rStyle w:val="StrongEmphasis"/>
          <w:b w:val="0"/>
          <w:bCs/>
        </w:rPr>
        <w:t>"stylelint-config-recommended-scss"</w:t>
      </w:r>
      <w:r w:rsidR="00913FB2">
        <w:rPr>
          <w:rStyle w:val="StrongEmphasis"/>
          <w:b w:val="0"/>
          <w:bCs/>
        </w:rPr>
        <w:t xml:space="preserve"> i el estàndard </w:t>
      </w:r>
      <w:r w:rsidR="00913FB2" w:rsidRPr="00913FB2">
        <w:rPr>
          <w:rStyle w:val="StrongEmphasis"/>
          <w:b w:val="0"/>
          <w:bCs/>
        </w:rPr>
        <w:t>"stylelint-config-standard"</w:t>
      </w:r>
      <w:r w:rsidR="00913FB2">
        <w:rPr>
          <w:rStyle w:val="StrongEmphasis"/>
          <w:b w:val="0"/>
          <w:bCs/>
        </w:rPr>
        <w:t>. S’ha buscat informació extra per a complementar-los adequadament. També es te que tenir en conta que el programa utilitzat per visualitzar el codi, Visual Studio Code, té incorporat una extinció d’estandardització i correcció de codi.</w:t>
      </w:r>
    </w:p>
    <w:p w14:paraId="4695CA70" w14:textId="77777777" w:rsidR="00262242" w:rsidRPr="00503172" w:rsidRDefault="00262242" w:rsidP="00503172">
      <w:pPr>
        <w:rPr>
          <w:rStyle w:val="StrongEmphasis"/>
          <w:b w:val="0"/>
          <w:bCs/>
        </w:rPr>
      </w:pPr>
    </w:p>
    <w:p w14:paraId="5CBC80FF" w14:textId="77777777" w:rsidR="00503172" w:rsidRDefault="00503172" w:rsidP="00503172">
      <w:pPr>
        <w:pStyle w:val="Prrafodelista"/>
        <w:numPr>
          <w:ilvl w:val="0"/>
          <w:numId w:val="2"/>
        </w:numPr>
        <w:rPr>
          <w:rStyle w:val="StrongEmphasis"/>
          <w:sz w:val="30"/>
          <w:szCs w:val="30"/>
        </w:rPr>
      </w:pPr>
      <w:r w:rsidRPr="00503172">
        <w:rPr>
          <w:rStyle w:val="StrongEmphasis"/>
          <w:sz w:val="30"/>
          <w:szCs w:val="30"/>
        </w:rPr>
        <w:t>Configurar i usar correctament Stylelint en funció dels criteris escollits.</w:t>
      </w:r>
    </w:p>
    <w:p w14:paraId="27664EB0" w14:textId="77777777" w:rsidR="00503172" w:rsidRDefault="00503172" w:rsidP="00503172">
      <w:pPr>
        <w:rPr>
          <w:rStyle w:val="StrongEmphasis"/>
          <w:b w:val="0"/>
          <w:bCs/>
        </w:rPr>
      </w:pPr>
    </w:p>
    <w:p w14:paraId="60FC5764" w14:textId="504A39A7" w:rsidR="00262242" w:rsidRDefault="00262242" w:rsidP="00262242">
      <w:pPr>
        <w:rPr>
          <w:rStyle w:val="StrongEmphasis"/>
          <w:b w:val="0"/>
          <w:bCs/>
        </w:rPr>
      </w:pPr>
      <w:r w:rsidRPr="00503172">
        <w:rPr>
          <w:rStyle w:val="StrongEmphasis"/>
          <w:b w:val="0"/>
          <w:bCs/>
        </w:rPr>
        <w:t>A</w:t>
      </w:r>
      <w:r>
        <w:rPr>
          <w:rStyle w:val="StrongEmphasis"/>
          <w:b w:val="0"/>
          <w:bCs/>
        </w:rPr>
        <w:t xml:space="preserve">l utilitzar </w:t>
      </w:r>
      <w:r w:rsidR="00DB4698">
        <w:rPr>
          <w:rStyle w:val="StrongEmphasis"/>
          <w:b w:val="0"/>
          <w:bCs/>
        </w:rPr>
        <w:t xml:space="preserve">com a base el </w:t>
      </w:r>
      <w:r w:rsidRPr="00786D89">
        <w:rPr>
          <w:rStyle w:val="StrongEmphasis"/>
          <w:b w:val="0"/>
          <w:bCs/>
        </w:rPr>
        <w:t>UOC Boilerplate</w:t>
      </w:r>
      <w:r w:rsidR="00DB4698">
        <w:rPr>
          <w:rStyle w:val="StrongEmphasis"/>
          <w:b w:val="0"/>
          <w:bCs/>
        </w:rPr>
        <w:t xml:space="preserve"> i haver-lo completat en la PEC2, ja partim amb el plugings  Stylelint-scss i les extensions “</w:t>
      </w:r>
      <w:r w:rsidR="00DB4698" w:rsidRPr="00786D89">
        <w:rPr>
          <w:rStyle w:val="StrongEmphasis"/>
          <w:b w:val="0"/>
          <w:bCs/>
        </w:rPr>
        <w:t>stylelint-config-recommended-scss</w:t>
      </w:r>
      <w:r w:rsidR="00DB4698">
        <w:rPr>
          <w:rStyle w:val="StrongEmphasis"/>
          <w:b w:val="0"/>
          <w:bCs/>
        </w:rPr>
        <w:t>” i “</w:t>
      </w:r>
      <w:r w:rsidR="00DB4698" w:rsidRPr="00DB4698">
        <w:rPr>
          <w:rStyle w:val="StrongEmphasis"/>
          <w:b w:val="0"/>
          <w:bCs/>
        </w:rPr>
        <w:t>stylelint-config-standard</w:t>
      </w:r>
      <w:r w:rsidR="00DB4698">
        <w:rPr>
          <w:rStyle w:val="StrongEmphasis"/>
          <w:b w:val="0"/>
          <w:bCs/>
        </w:rPr>
        <w:t xml:space="preserve"> ja instal·lades”</w:t>
      </w:r>
      <w:r>
        <w:rPr>
          <w:rStyle w:val="StrongEmphasis"/>
          <w:b w:val="0"/>
          <w:bCs/>
        </w:rPr>
        <w:t xml:space="preserve">, quedant l’arxiu </w:t>
      </w:r>
      <w:r w:rsidRPr="00786D89">
        <w:rPr>
          <w:rStyle w:val="StrongEmphasis"/>
          <w:b w:val="0"/>
          <w:bCs/>
        </w:rPr>
        <w:t>.stylelintrc</w:t>
      </w:r>
      <w:r>
        <w:rPr>
          <w:rStyle w:val="StrongEmphasis"/>
          <w:b w:val="0"/>
          <w:bCs/>
        </w:rPr>
        <w:t xml:space="preserve"> de la </w:t>
      </w:r>
      <w:r w:rsidR="00DB4698">
        <w:rPr>
          <w:rStyle w:val="StrongEmphasis"/>
          <w:b w:val="0"/>
          <w:bCs/>
        </w:rPr>
        <w:t>següent</w:t>
      </w:r>
      <w:r>
        <w:rPr>
          <w:rStyle w:val="StrongEmphasis"/>
          <w:b w:val="0"/>
          <w:bCs/>
        </w:rPr>
        <w:t xml:space="preserve"> manera:</w:t>
      </w:r>
    </w:p>
    <w:p w14:paraId="0C050270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{</w:t>
      </w:r>
    </w:p>
    <w:p w14:paraId="373B49F2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</w:t>
      </w:r>
      <w:r w:rsidRPr="00913FB2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"plugins"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: [</w:t>
      </w:r>
    </w:p>
    <w:p w14:paraId="789098C9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913FB2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"stylelint-scss"</w:t>
      </w:r>
    </w:p>
    <w:p w14:paraId="5E4248FC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  ],</w:t>
      </w:r>
    </w:p>
    <w:p w14:paraId="2FF6D007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</w:t>
      </w:r>
      <w:r w:rsidRPr="00913FB2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"extends"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: [</w:t>
      </w:r>
    </w:p>
    <w:p w14:paraId="2A976646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913FB2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"stylelint-config-recommended-scss"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,</w:t>
      </w:r>
    </w:p>
    <w:p w14:paraId="0D3B5B15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913FB2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"</w:t>
      </w:r>
      <w:bookmarkStart w:id="0" w:name="_Hlk85326658"/>
      <w:r w:rsidRPr="00913FB2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stylelint-config-standard</w:t>
      </w:r>
      <w:bookmarkEnd w:id="0"/>
      <w:r w:rsidRPr="00913FB2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],</w:t>
      </w:r>
    </w:p>
    <w:p w14:paraId="3921EB54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</w:t>
      </w:r>
      <w:r w:rsidRPr="00913FB2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"rules"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: {</w:t>
      </w:r>
    </w:p>
    <w:p w14:paraId="654DBFEB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913FB2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"max-empty-lines"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: </w:t>
      </w:r>
      <w:r w:rsidRPr="00913FB2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s-ES" w:eastAsia="es-ES"/>
        </w:rPr>
        <w:t>4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,</w:t>
      </w:r>
    </w:p>
    <w:p w14:paraId="72C8825E" w14:textId="1F06F00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913FB2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"string-quotes"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: </w:t>
      </w:r>
      <w:r w:rsidRPr="00913FB2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"</w:t>
      </w:r>
      <w:r w:rsidR="003114DB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double</w:t>
      </w:r>
      <w:r w:rsidRPr="00913FB2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,</w:t>
      </w:r>
    </w:p>
    <w:p w14:paraId="113E54DA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913FB2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"color-hex-length"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: </w:t>
      </w:r>
      <w:r w:rsidRPr="00913FB2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"long"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,</w:t>
      </w:r>
    </w:p>
    <w:p w14:paraId="1F49D6AF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913FB2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"declaration-colon-newline-after"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: </w:t>
      </w:r>
      <w:r w:rsidRPr="00913FB2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null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,</w:t>
      </w:r>
    </w:p>
    <w:p w14:paraId="6EBDC6D9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913FB2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"font-family-name-quotes"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: </w:t>
      </w:r>
      <w:r w:rsidRPr="00913FB2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null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,</w:t>
      </w:r>
    </w:p>
    <w:p w14:paraId="0182536B" w14:textId="4304289F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913FB2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"number-leading-zero"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: </w:t>
      </w:r>
      <w:r w:rsidR="003114DB" w:rsidRPr="00913FB2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null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,</w:t>
      </w:r>
    </w:p>
    <w:p w14:paraId="7FC6E897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913FB2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"value-list-comma-newline-after"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: </w:t>
      </w:r>
      <w:r w:rsidRPr="00913FB2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null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,</w:t>
      </w:r>
    </w:p>
    <w:p w14:paraId="0CD5D5F5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913FB2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"max-nesting-depth"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: </w:t>
      </w:r>
      <w:r w:rsidRPr="00913FB2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s-ES" w:eastAsia="es-ES"/>
        </w:rPr>
        <w:t>2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,</w:t>
      </w:r>
    </w:p>
    <w:p w14:paraId="027DC2A4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913FB2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"at-rule-no-unknown"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: </w:t>
      </w:r>
      <w:r w:rsidRPr="00913FB2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null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,</w:t>
      </w:r>
    </w:p>
    <w:p w14:paraId="2DA0CE9E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913FB2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"scss/at-rule-no-unknown"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: </w:t>
      </w:r>
      <w:r w:rsidRPr="00913FB2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true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,</w:t>
      </w:r>
    </w:p>
    <w:p w14:paraId="0D23505B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913FB2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"scss/dollar-variable-pattern"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: </w:t>
      </w:r>
      <w:r w:rsidRPr="00913FB2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"^foo"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,</w:t>
      </w:r>
    </w:p>
    <w:p w14:paraId="1ECE6C15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913FB2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"scss/selector-no-redundant-nesting-selector"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: </w:t>
      </w:r>
      <w:r w:rsidRPr="00913FB2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true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,</w:t>
      </w:r>
    </w:p>
    <w:p w14:paraId="70151DDE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913FB2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"selector-class-pattern"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: </w:t>
      </w:r>
      <w:r w:rsidRPr="00913FB2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"^.[a-z]([a-z0-9-]+)?(__([a-z0-9]+-?)+)?(--([a-z0-9]+-?)+){0,2}$"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,</w:t>
      </w:r>
    </w:p>
    <w:p w14:paraId="7527CF59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913FB2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"block-closing-brace-empty-line-before"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: </w:t>
      </w:r>
      <w:r w:rsidRPr="00913FB2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null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,</w:t>
      </w:r>
    </w:p>
    <w:p w14:paraId="134A735C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913FB2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"block-closing-brace-newline-after"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: </w:t>
      </w:r>
      <w:r w:rsidRPr="00913FB2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null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,</w:t>
      </w:r>
    </w:p>
    <w:p w14:paraId="2A3844CC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913FB2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"block-closing-brace-newline-before"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: </w:t>
      </w:r>
      <w:r w:rsidRPr="00913FB2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null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,</w:t>
      </w:r>
    </w:p>
    <w:p w14:paraId="4BB41EAD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913FB2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"block-closing-brace-space-before"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: </w:t>
      </w:r>
      <w:r w:rsidRPr="00913FB2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null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,</w:t>
      </w:r>
    </w:p>
    <w:p w14:paraId="5809A126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913FB2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"block-opening-brace-newline-after"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: </w:t>
      </w:r>
      <w:r w:rsidRPr="00913FB2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null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,</w:t>
      </w:r>
    </w:p>
    <w:p w14:paraId="04780188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913FB2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"block-opening-brace-space-after"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: </w:t>
      </w:r>
      <w:r w:rsidRPr="00913FB2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null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,</w:t>
      </w:r>
    </w:p>
    <w:p w14:paraId="0ADF5FE7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913FB2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"block-opening-brace-space-before"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: </w:t>
      </w:r>
      <w:r w:rsidRPr="00913FB2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null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,</w:t>
      </w:r>
    </w:p>
    <w:p w14:paraId="366EDBD0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913FB2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"declaration-block-semicolon-newline-after"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: </w:t>
      </w:r>
      <w:r w:rsidRPr="00913FB2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null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,</w:t>
      </w:r>
    </w:p>
    <w:p w14:paraId="55F38B8F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913FB2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"declaration-block-semicolon-space-after"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: </w:t>
      </w:r>
      <w:r w:rsidRPr="00913FB2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null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,</w:t>
      </w:r>
    </w:p>
    <w:p w14:paraId="7B3DD459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913FB2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"declaration-block-semicolon-space-before"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: </w:t>
      </w:r>
      <w:r w:rsidRPr="00913FB2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null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,</w:t>
      </w:r>
    </w:p>
    <w:p w14:paraId="0E084DA6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913FB2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"declaration-block-trailing-semicolon"</w:t>
      </w: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: </w:t>
      </w:r>
      <w:r w:rsidRPr="00913FB2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null</w:t>
      </w:r>
    </w:p>
    <w:p w14:paraId="6F97A1C2" w14:textId="77777777" w:rsidR="00913FB2" w:rsidRPr="00913FB2" w:rsidRDefault="00913FB2" w:rsidP="00913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913FB2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  }</w:t>
      </w:r>
    </w:p>
    <w:p w14:paraId="21BA2481" w14:textId="77777777" w:rsidR="00DB4698" w:rsidRPr="00DB4698" w:rsidRDefault="00DB4698" w:rsidP="00DB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DB469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</w:t>
      </w:r>
      <w:r w:rsidRPr="00DB469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"ignoreFiles"</w:t>
      </w:r>
      <w:r w:rsidRPr="00DB469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: [</w:t>
      </w:r>
    </w:p>
    <w:p w14:paraId="7D1730CB" w14:textId="77777777" w:rsidR="00DB4698" w:rsidRPr="00DB4698" w:rsidRDefault="00DB4698" w:rsidP="00DB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DB469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DB469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"src/assets/styles/_variables.scss"</w:t>
      </w:r>
      <w:r w:rsidRPr="00DB469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,</w:t>
      </w:r>
    </w:p>
    <w:p w14:paraId="7DB7C3F8" w14:textId="77777777" w:rsidR="00DB4698" w:rsidRPr="00DB4698" w:rsidRDefault="00DB4698" w:rsidP="00DB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DB469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DB469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"src/assets/styles/main.scss"</w:t>
      </w:r>
      <w:r w:rsidRPr="00DB469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]</w:t>
      </w:r>
    </w:p>
    <w:p w14:paraId="0DE5F469" w14:textId="77777777" w:rsidR="00DB4698" w:rsidRPr="00DB4698" w:rsidRDefault="00DB4698" w:rsidP="00DB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DB469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1659E073" w14:textId="77777777" w:rsidR="00503172" w:rsidRDefault="00503172" w:rsidP="00503172">
      <w:pPr>
        <w:pStyle w:val="Prrafodelista"/>
        <w:numPr>
          <w:ilvl w:val="0"/>
          <w:numId w:val="2"/>
        </w:numPr>
        <w:rPr>
          <w:rStyle w:val="StrongEmphasis"/>
          <w:sz w:val="30"/>
          <w:szCs w:val="30"/>
        </w:rPr>
      </w:pPr>
      <w:r w:rsidRPr="00503172">
        <w:rPr>
          <w:rStyle w:val="StrongEmphasis"/>
          <w:sz w:val="30"/>
          <w:szCs w:val="30"/>
        </w:rPr>
        <w:lastRenderedPageBreak/>
        <w:t>Documentar el procés de tria i aplicació dels criteris escollits, així com el propi procés de desenvolupament.</w:t>
      </w:r>
    </w:p>
    <w:p w14:paraId="1FE87B4C" w14:textId="732BADE0" w:rsidR="00DB4698" w:rsidRDefault="00DB4698" w:rsidP="00503172">
      <w:pPr>
        <w:rPr>
          <w:rStyle w:val="StrongEmphasis"/>
          <w:b w:val="0"/>
          <w:bCs/>
        </w:rPr>
      </w:pPr>
    </w:p>
    <w:p w14:paraId="6DBA5E83" w14:textId="50F13FD3" w:rsidR="0052025C" w:rsidRDefault="0052025C" w:rsidP="00503172">
      <w:pPr>
        <w:rPr>
          <w:rStyle w:val="StrongEmphasis"/>
          <w:b w:val="0"/>
          <w:bCs/>
        </w:rPr>
      </w:pPr>
      <w:r>
        <w:rPr>
          <w:rStyle w:val="StrongEmphasis"/>
          <w:b w:val="0"/>
          <w:bCs/>
        </w:rPr>
        <w:t xml:space="preserve">Primer, s’ha utilitzat el codi ignoreFiles per a que no s’apliqui el anàlisis als dos arxius base proporcionats per el UOC </w:t>
      </w:r>
      <w:r w:rsidRPr="00786D89">
        <w:rPr>
          <w:rStyle w:val="StrongEmphasis"/>
          <w:b w:val="0"/>
          <w:bCs/>
        </w:rPr>
        <w:t>Boilerplate</w:t>
      </w:r>
      <w:r>
        <w:rPr>
          <w:rStyle w:val="StrongEmphasis"/>
          <w:b w:val="0"/>
          <w:bCs/>
        </w:rPr>
        <w:t>.</w:t>
      </w:r>
    </w:p>
    <w:p w14:paraId="686DF43F" w14:textId="305797F8" w:rsidR="0052025C" w:rsidRDefault="0052025C" w:rsidP="00503172">
      <w:pPr>
        <w:rPr>
          <w:rStyle w:val="StrongEmphasis"/>
          <w:b w:val="0"/>
          <w:bCs/>
        </w:rPr>
      </w:pPr>
      <w:r>
        <w:rPr>
          <w:rStyle w:val="StrongEmphasis"/>
          <w:b w:val="0"/>
          <w:bCs/>
        </w:rPr>
        <w:t>Els criteris escollits son els següents:</w:t>
      </w:r>
    </w:p>
    <w:p w14:paraId="578AE73B" w14:textId="4660E0BD" w:rsidR="0052025C" w:rsidRPr="0052025C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</w:rPr>
      </w:pPr>
      <w:r w:rsidRPr="0052025C">
        <w:rPr>
          <w:rStyle w:val="StrongEmphasis"/>
          <w:b w:val="0"/>
          <w:bCs/>
        </w:rPr>
        <w:t>"max-empty-lines": 4,</w:t>
      </w:r>
      <w:r>
        <w:rPr>
          <w:rStyle w:val="StrongEmphasis"/>
          <w:b w:val="0"/>
          <w:bCs/>
        </w:rPr>
        <w:t xml:space="preserve"> -&gt; Per a que no quedin espais execivament llargas, es restringeix l’espai entre lineas a 4.</w:t>
      </w:r>
    </w:p>
    <w:p w14:paraId="06D5A0C6" w14:textId="0430D761" w:rsidR="0052025C" w:rsidRPr="0052025C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</w:rPr>
      </w:pPr>
      <w:r w:rsidRPr="0052025C">
        <w:rPr>
          <w:rStyle w:val="StrongEmphasis"/>
          <w:b w:val="0"/>
          <w:bCs/>
        </w:rPr>
        <w:t>"string-quotes": "</w:t>
      </w:r>
      <w:r w:rsidR="003114DB" w:rsidRPr="003114DB">
        <w:rPr>
          <w:rStyle w:val="StrongEmphasis"/>
          <w:b w:val="0"/>
          <w:bCs/>
        </w:rPr>
        <w:t>double</w:t>
      </w:r>
      <w:r w:rsidRPr="0052025C">
        <w:rPr>
          <w:rStyle w:val="StrongEmphasis"/>
          <w:b w:val="0"/>
          <w:bCs/>
        </w:rPr>
        <w:t>"</w:t>
      </w:r>
      <w:r>
        <w:rPr>
          <w:rStyle w:val="StrongEmphasis"/>
          <w:b w:val="0"/>
          <w:bCs/>
        </w:rPr>
        <w:t xml:space="preserve">, -&gt; Les cadenes sempre tenen que anar entre comilles </w:t>
      </w:r>
      <w:r w:rsidR="003114DB">
        <w:rPr>
          <w:rStyle w:val="StrongEmphasis"/>
          <w:b w:val="0"/>
          <w:bCs/>
        </w:rPr>
        <w:t>dobles</w:t>
      </w:r>
      <w:r>
        <w:rPr>
          <w:rStyle w:val="StrongEmphasis"/>
          <w:b w:val="0"/>
          <w:bCs/>
        </w:rPr>
        <w:t xml:space="preserve"> </w:t>
      </w:r>
      <w:r w:rsidR="003114DB">
        <w:rPr>
          <w:rStyle w:val="StrongEmphasis"/>
          <w:b w:val="0"/>
          <w:bCs/>
        </w:rPr>
        <w:t>“”</w:t>
      </w:r>
    </w:p>
    <w:p w14:paraId="4C857357" w14:textId="34D91112" w:rsidR="0052025C" w:rsidRPr="0052025C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</w:rPr>
      </w:pPr>
      <w:r w:rsidRPr="0052025C">
        <w:rPr>
          <w:rStyle w:val="StrongEmphasis"/>
          <w:b w:val="0"/>
          <w:bCs/>
        </w:rPr>
        <w:t>"color-hex-length": "long"</w:t>
      </w:r>
      <w:r>
        <w:rPr>
          <w:rStyle w:val="StrongEmphasis"/>
          <w:b w:val="0"/>
          <w:bCs/>
        </w:rPr>
        <w:t>, -&gt; Els patrons de color tenen que ser llargs “</w:t>
      </w:r>
      <w:r w:rsidRPr="0052025C">
        <w:rPr>
          <w:rStyle w:val="StrongEmphasis"/>
          <w:b w:val="0"/>
          <w:bCs/>
        </w:rPr>
        <w:t>#ffffff;</w:t>
      </w:r>
      <w:r>
        <w:rPr>
          <w:rStyle w:val="StrongEmphasis"/>
          <w:b w:val="0"/>
          <w:bCs/>
        </w:rPr>
        <w:t xml:space="preserve"> o </w:t>
      </w:r>
      <w:r w:rsidRPr="0052025C">
        <w:rPr>
          <w:rStyle w:val="StrongEmphasis"/>
          <w:b w:val="0"/>
          <w:bCs/>
        </w:rPr>
        <w:t>#ffffffaa</w:t>
      </w:r>
      <w:r>
        <w:rPr>
          <w:rStyle w:val="StrongEmphasis"/>
          <w:b w:val="0"/>
          <w:bCs/>
        </w:rPr>
        <w:t>”. Els patrons “</w:t>
      </w:r>
      <w:r w:rsidRPr="0052025C">
        <w:rPr>
          <w:rStyle w:val="StrongEmphasis"/>
          <w:b w:val="0"/>
          <w:bCs/>
        </w:rPr>
        <w:t>#fff;</w:t>
      </w:r>
      <w:r>
        <w:rPr>
          <w:rStyle w:val="StrongEmphasis"/>
          <w:b w:val="0"/>
          <w:bCs/>
        </w:rPr>
        <w:t xml:space="preserve"> o </w:t>
      </w:r>
      <w:r w:rsidRPr="0052025C">
        <w:rPr>
          <w:rStyle w:val="StrongEmphasis"/>
          <w:b w:val="0"/>
          <w:bCs/>
        </w:rPr>
        <w:t>#fffaa</w:t>
      </w:r>
      <w:r>
        <w:rPr>
          <w:rStyle w:val="StrongEmphasis"/>
          <w:b w:val="0"/>
          <w:bCs/>
        </w:rPr>
        <w:t>” es consideren incorrectes.</w:t>
      </w:r>
    </w:p>
    <w:p w14:paraId="36A6BF47" w14:textId="608F4436" w:rsidR="0052025C" w:rsidRPr="0052025C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</w:rPr>
      </w:pPr>
      <w:r w:rsidRPr="0052025C">
        <w:rPr>
          <w:rStyle w:val="StrongEmphasis"/>
          <w:b w:val="0"/>
          <w:bCs/>
        </w:rPr>
        <w:t xml:space="preserve">"declaration-colon-newline-after": </w:t>
      </w:r>
      <w:r w:rsidR="007077A9">
        <w:rPr>
          <w:rStyle w:val="StrongEmphasis"/>
          <w:b w:val="0"/>
          <w:bCs/>
        </w:rPr>
        <w:t>null</w:t>
      </w:r>
      <w:r>
        <w:rPr>
          <w:rStyle w:val="StrongEmphasis"/>
          <w:b w:val="0"/>
          <w:bCs/>
        </w:rPr>
        <w:t xml:space="preserve">, -&gt; </w:t>
      </w:r>
      <w:r w:rsidR="007077A9">
        <w:rPr>
          <w:rStyle w:val="StrongEmphasis"/>
          <w:b w:val="0"/>
          <w:bCs/>
        </w:rPr>
        <w:t xml:space="preserve">No te que anar una nova </w:t>
      </w:r>
      <w:r w:rsidR="003114DB">
        <w:rPr>
          <w:rStyle w:val="StrongEmphasis"/>
          <w:b w:val="0"/>
          <w:bCs/>
        </w:rPr>
        <w:t>línia</w:t>
      </w:r>
      <w:r w:rsidR="007077A9">
        <w:rPr>
          <w:rStyle w:val="StrongEmphasis"/>
          <w:b w:val="0"/>
          <w:bCs/>
        </w:rPr>
        <w:t xml:space="preserve"> després dels dos punts.</w:t>
      </w:r>
    </w:p>
    <w:p w14:paraId="3604C522" w14:textId="24B9D661" w:rsidR="0052025C" w:rsidRPr="0052025C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</w:rPr>
      </w:pPr>
      <w:r w:rsidRPr="0052025C">
        <w:rPr>
          <w:rStyle w:val="StrongEmphasis"/>
          <w:b w:val="0"/>
          <w:bCs/>
        </w:rPr>
        <w:t>"font-family-name-quotes": null</w:t>
      </w:r>
      <w:r>
        <w:rPr>
          <w:rStyle w:val="StrongEmphasis"/>
          <w:b w:val="0"/>
          <w:bCs/>
        </w:rPr>
        <w:t xml:space="preserve">, -&gt; </w:t>
      </w:r>
      <w:r w:rsidR="007077A9">
        <w:rPr>
          <w:rStyle w:val="StrongEmphasis"/>
          <w:b w:val="0"/>
          <w:bCs/>
        </w:rPr>
        <w:t>No</w:t>
      </w:r>
      <w:r w:rsidR="007077A9" w:rsidRPr="007077A9">
        <w:rPr>
          <w:rStyle w:val="StrongEmphasis"/>
          <w:b w:val="0"/>
          <w:bCs/>
        </w:rPr>
        <w:t xml:space="preserve"> s'han d'utilitzar cometes en els noms de famílies de fonts.</w:t>
      </w:r>
    </w:p>
    <w:p w14:paraId="700B87FC" w14:textId="22B7BC27" w:rsidR="0052025C" w:rsidRPr="0052025C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</w:rPr>
      </w:pPr>
      <w:r w:rsidRPr="0052025C">
        <w:rPr>
          <w:rStyle w:val="StrongEmphasis"/>
          <w:b w:val="0"/>
          <w:bCs/>
        </w:rPr>
        <w:t xml:space="preserve">"number-leading-zero": </w:t>
      </w:r>
      <w:r w:rsidR="003114DB">
        <w:rPr>
          <w:rStyle w:val="StrongEmphasis"/>
          <w:b w:val="0"/>
          <w:bCs/>
        </w:rPr>
        <w:t>null</w:t>
      </w:r>
      <w:r>
        <w:rPr>
          <w:rStyle w:val="StrongEmphasis"/>
          <w:b w:val="0"/>
          <w:bCs/>
        </w:rPr>
        <w:t xml:space="preserve">, -&gt; </w:t>
      </w:r>
      <w:r w:rsidR="003114DB">
        <w:rPr>
          <w:rStyle w:val="StrongEmphasis"/>
          <w:b w:val="0"/>
          <w:bCs/>
        </w:rPr>
        <w:t>P</w:t>
      </w:r>
      <w:r w:rsidR="007077A9" w:rsidRPr="007077A9">
        <w:rPr>
          <w:rStyle w:val="StrongEmphasis"/>
          <w:b w:val="0"/>
          <w:bCs/>
        </w:rPr>
        <w:t>erm</w:t>
      </w:r>
      <w:r w:rsidR="003114DB">
        <w:rPr>
          <w:rStyle w:val="StrongEmphasis"/>
          <w:b w:val="0"/>
          <w:bCs/>
        </w:rPr>
        <w:t>et</w:t>
      </w:r>
      <w:r w:rsidR="007077A9" w:rsidRPr="007077A9">
        <w:rPr>
          <w:rStyle w:val="StrongEmphasis"/>
          <w:b w:val="0"/>
          <w:bCs/>
        </w:rPr>
        <w:t xml:space="preserve"> un zero a l'esquerra per nombres fraccionaris menors que 1.</w:t>
      </w:r>
    </w:p>
    <w:p w14:paraId="056CB833" w14:textId="5FA7D17A" w:rsidR="0052025C" w:rsidRPr="0052025C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</w:rPr>
      </w:pPr>
      <w:r w:rsidRPr="0052025C">
        <w:rPr>
          <w:rStyle w:val="StrongEmphasis"/>
          <w:b w:val="0"/>
          <w:bCs/>
        </w:rPr>
        <w:t>"value-list-comma-newline-after": null</w:t>
      </w:r>
      <w:r>
        <w:rPr>
          <w:rStyle w:val="StrongEmphasis"/>
          <w:b w:val="0"/>
          <w:bCs/>
        </w:rPr>
        <w:t xml:space="preserve">, -&gt; </w:t>
      </w:r>
      <w:r w:rsidR="007077A9">
        <w:rPr>
          <w:rStyle w:val="StrongEmphasis"/>
          <w:b w:val="0"/>
          <w:bCs/>
        </w:rPr>
        <w:t>N</w:t>
      </w:r>
      <w:r w:rsidR="007077A9" w:rsidRPr="007077A9">
        <w:rPr>
          <w:rStyle w:val="StrongEmphasis"/>
          <w:b w:val="0"/>
          <w:bCs/>
        </w:rPr>
        <w:t>o permet espais en blanc després de les comes de les llistes de valors.</w:t>
      </w:r>
    </w:p>
    <w:p w14:paraId="36E33480" w14:textId="62A661EB" w:rsidR="0052025C" w:rsidRPr="0052025C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</w:rPr>
      </w:pPr>
      <w:r w:rsidRPr="0052025C">
        <w:rPr>
          <w:rStyle w:val="StrongEmphasis"/>
          <w:b w:val="0"/>
          <w:bCs/>
        </w:rPr>
        <w:t>"max-nesting-depth": 2</w:t>
      </w:r>
      <w:r>
        <w:rPr>
          <w:rStyle w:val="StrongEmphasis"/>
          <w:b w:val="0"/>
          <w:bCs/>
        </w:rPr>
        <w:t xml:space="preserve">, -&gt; </w:t>
      </w:r>
      <w:r w:rsidR="007077A9">
        <w:rPr>
          <w:rStyle w:val="StrongEmphasis"/>
          <w:b w:val="0"/>
          <w:bCs/>
        </w:rPr>
        <w:t>Limita la profunditat d’anidació en 2.</w:t>
      </w:r>
    </w:p>
    <w:p w14:paraId="48D3BFC9" w14:textId="0E043738" w:rsidR="0052025C" w:rsidRPr="0052025C" w:rsidRDefault="0052025C" w:rsidP="00685209">
      <w:pPr>
        <w:pStyle w:val="Prrafodelista"/>
        <w:numPr>
          <w:ilvl w:val="0"/>
          <w:numId w:val="13"/>
        </w:numPr>
        <w:rPr>
          <w:rStyle w:val="StrongEmphasis"/>
          <w:b w:val="0"/>
          <w:bCs/>
        </w:rPr>
      </w:pPr>
      <w:r w:rsidRPr="0052025C">
        <w:rPr>
          <w:rStyle w:val="StrongEmphasis"/>
          <w:b w:val="0"/>
          <w:bCs/>
        </w:rPr>
        <w:t xml:space="preserve">"at-rule-no-unknown": </w:t>
      </w:r>
      <w:r w:rsidR="007077A9">
        <w:rPr>
          <w:rStyle w:val="StrongEmphasis"/>
          <w:b w:val="0"/>
          <w:bCs/>
        </w:rPr>
        <w:t>true</w:t>
      </w:r>
      <w:r>
        <w:rPr>
          <w:rStyle w:val="StrongEmphasis"/>
          <w:b w:val="0"/>
          <w:bCs/>
        </w:rPr>
        <w:t xml:space="preserve">, -&gt; </w:t>
      </w:r>
      <w:r w:rsidR="007077A9">
        <w:rPr>
          <w:rStyle w:val="StrongEmphasis"/>
          <w:b w:val="0"/>
          <w:bCs/>
        </w:rPr>
        <w:t xml:space="preserve">No permet regles desconegudes </w:t>
      </w:r>
      <w:r w:rsidR="007077A9" w:rsidRPr="007077A9">
        <w:rPr>
          <w:rStyle w:val="StrongEmphasis"/>
          <w:b w:val="0"/>
          <w:bCs/>
        </w:rPr>
        <w:t>@unknown</w:t>
      </w:r>
      <w:r w:rsidR="007077A9">
        <w:rPr>
          <w:rStyle w:val="StrongEmphasis"/>
          <w:b w:val="0"/>
          <w:bCs/>
        </w:rPr>
        <w:t xml:space="preserve"> ().</w:t>
      </w:r>
      <w:r>
        <w:rPr>
          <w:rStyle w:val="StrongEmphasis"/>
          <w:b w:val="0"/>
          <w:bCs/>
        </w:rPr>
        <w:t xml:space="preserve"> </w:t>
      </w:r>
    </w:p>
    <w:p w14:paraId="7E7160A7" w14:textId="3AA66DAE" w:rsidR="0052025C" w:rsidRPr="0052025C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</w:rPr>
      </w:pPr>
      <w:r w:rsidRPr="0052025C">
        <w:rPr>
          <w:rStyle w:val="StrongEmphasis"/>
          <w:b w:val="0"/>
          <w:bCs/>
        </w:rPr>
        <w:t>"scss/selector-no-redundant-nesting-selector": true</w:t>
      </w:r>
      <w:r>
        <w:rPr>
          <w:rStyle w:val="StrongEmphasis"/>
          <w:b w:val="0"/>
          <w:bCs/>
        </w:rPr>
        <w:t xml:space="preserve">, -&gt; </w:t>
      </w:r>
      <w:r w:rsidR="00685209">
        <w:rPr>
          <w:rStyle w:val="StrongEmphasis"/>
          <w:b w:val="0"/>
          <w:bCs/>
        </w:rPr>
        <w:t>No permet selecciona anidaments redundants.</w:t>
      </w:r>
    </w:p>
    <w:p w14:paraId="5E95D051" w14:textId="19425239" w:rsidR="0052025C" w:rsidRPr="0052025C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</w:rPr>
      </w:pPr>
      <w:r w:rsidRPr="0052025C">
        <w:rPr>
          <w:rStyle w:val="StrongEmphasis"/>
          <w:b w:val="0"/>
          <w:bCs/>
        </w:rPr>
        <w:t>"selector-class-pattern": "^.[a-z]([a-z0-9-]+)?(__([a-z0-9]+-?)+)?(--([a-z0-9]+-?)+){0,2}$"</w:t>
      </w:r>
      <w:r>
        <w:rPr>
          <w:rStyle w:val="StrongEmphasis"/>
          <w:b w:val="0"/>
          <w:bCs/>
        </w:rPr>
        <w:t xml:space="preserve">, -&gt; </w:t>
      </w:r>
      <w:r w:rsidR="00685209">
        <w:rPr>
          <w:rStyle w:val="StrongEmphasis"/>
          <w:b w:val="0"/>
          <w:bCs/>
        </w:rPr>
        <w:t>Especifica un patró per a la selecció de classes.</w:t>
      </w:r>
    </w:p>
    <w:p w14:paraId="346591C3" w14:textId="5F5EFCCD" w:rsidR="0052025C" w:rsidRPr="0052025C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</w:rPr>
      </w:pPr>
      <w:r w:rsidRPr="0052025C">
        <w:rPr>
          <w:rStyle w:val="StrongEmphasis"/>
          <w:b w:val="0"/>
          <w:bCs/>
        </w:rPr>
        <w:t>"block-closing-brace-empty-line-before": null</w:t>
      </w:r>
      <w:r>
        <w:rPr>
          <w:rStyle w:val="StrongEmphasis"/>
          <w:b w:val="0"/>
          <w:bCs/>
        </w:rPr>
        <w:t xml:space="preserve">, -&gt; </w:t>
      </w:r>
      <w:r w:rsidR="00685209">
        <w:rPr>
          <w:rStyle w:val="StrongEmphasis"/>
          <w:b w:val="0"/>
          <w:bCs/>
        </w:rPr>
        <w:t>R</w:t>
      </w:r>
      <w:r w:rsidR="00685209" w:rsidRPr="00685209">
        <w:rPr>
          <w:rStyle w:val="StrongEmphasis"/>
          <w:b w:val="0"/>
          <w:bCs/>
        </w:rPr>
        <w:t>ebutjar una línia buida abans de la clau de tancament de blocs.</w:t>
      </w:r>
    </w:p>
    <w:p w14:paraId="3795B39E" w14:textId="5A7CAC81" w:rsidR="0052025C" w:rsidRPr="0052025C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</w:rPr>
      </w:pPr>
      <w:r w:rsidRPr="0052025C">
        <w:rPr>
          <w:rStyle w:val="StrongEmphasis"/>
          <w:b w:val="0"/>
          <w:bCs/>
        </w:rPr>
        <w:t>"block-closing-brace-newline-after": null</w:t>
      </w:r>
      <w:r>
        <w:rPr>
          <w:rStyle w:val="StrongEmphasis"/>
          <w:b w:val="0"/>
          <w:bCs/>
        </w:rPr>
        <w:t xml:space="preserve">, -&gt; </w:t>
      </w:r>
      <w:r w:rsidR="00685209">
        <w:rPr>
          <w:rStyle w:val="StrongEmphasis"/>
          <w:b w:val="0"/>
          <w:bCs/>
        </w:rPr>
        <w:t>R</w:t>
      </w:r>
      <w:r w:rsidR="00685209" w:rsidRPr="00685209">
        <w:rPr>
          <w:rStyle w:val="StrongEmphasis"/>
          <w:b w:val="0"/>
          <w:bCs/>
        </w:rPr>
        <w:t>equereix una nova línia o no permet espais en blanc després de la clau de tancament de blocs.</w:t>
      </w:r>
    </w:p>
    <w:p w14:paraId="05187CB5" w14:textId="6D30493B" w:rsidR="0052025C" w:rsidRPr="0052025C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</w:rPr>
      </w:pPr>
      <w:r w:rsidRPr="0052025C">
        <w:rPr>
          <w:rStyle w:val="StrongEmphasis"/>
          <w:b w:val="0"/>
          <w:bCs/>
        </w:rPr>
        <w:t>"block-closing-brace-newline-before": null</w:t>
      </w:r>
      <w:r>
        <w:rPr>
          <w:rStyle w:val="StrongEmphasis"/>
          <w:b w:val="0"/>
          <w:bCs/>
        </w:rPr>
        <w:t xml:space="preserve">, -&gt; </w:t>
      </w:r>
      <w:r w:rsidR="00685209">
        <w:rPr>
          <w:rStyle w:val="StrongEmphasis"/>
          <w:b w:val="0"/>
          <w:bCs/>
        </w:rPr>
        <w:t>R</w:t>
      </w:r>
      <w:r w:rsidR="00685209" w:rsidRPr="00685209">
        <w:rPr>
          <w:rStyle w:val="StrongEmphasis"/>
          <w:b w:val="0"/>
          <w:bCs/>
        </w:rPr>
        <w:t xml:space="preserve">equereix una nova línia o no permet espais en blanc </w:t>
      </w:r>
      <w:r w:rsidR="00685209">
        <w:rPr>
          <w:rStyle w:val="StrongEmphasis"/>
          <w:b w:val="0"/>
          <w:bCs/>
        </w:rPr>
        <w:t>abans</w:t>
      </w:r>
      <w:r w:rsidR="00685209" w:rsidRPr="00685209">
        <w:rPr>
          <w:rStyle w:val="StrongEmphasis"/>
          <w:b w:val="0"/>
          <w:bCs/>
        </w:rPr>
        <w:t xml:space="preserve"> de la clau de tancament de blocs.</w:t>
      </w:r>
    </w:p>
    <w:p w14:paraId="1774EA19" w14:textId="4DC4BFB1" w:rsidR="0052025C" w:rsidRPr="0052025C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</w:rPr>
      </w:pPr>
      <w:r w:rsidRPr="0052025C">
        <w:rPr>
          <w:rStyle w:val="StrongEmphasis"/>
          <w:b w:val="0"/>
          <w:bCs/>
        </w:rPr>
        <w:t>"block-closing-brace-space-before": null</w:t>
      </w:r>
      <w:r>
        <w:rPr>
          <w:rStyle w:val="StrongEmphasis"/>
          <w:b w:val="0"/>
          <w:bCs/>
        </w:rPr>
        <w:t xml:space="preserve">, -&gt; </w:t>
      </w:r>
      <w:r w:rsidR="00685209">
        <w:rPr>
          <w:rStyle w:val="StrongEmphasis"/>
          <w:b w:val="0"/>
          <w:bCs/>
        </w:rPr>
        <w:t>No</w:t>
      </w:r>
      <w:r w:rsidR="00685209" w:rsidRPr="00685209">
        <w:rPr>
          <w:rStyle w:val="StrongEmphasis"/>
          <w:b w:val="0"/>
          <w:bCs/>
        </w:rPr>
        <w:t xml:space="preserve"> permet espais en blanc abans de el tancament dels blocs.</w:t>
      </w:r>
    </w:p>
    <w:p w14:paraId="7B45795A" w14:textId="348218FA" w:rsidR="0052025C" w:rsidRPr="0052025C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</w:rPr>
      </w:pPr>
      <w:r w:rsidRPr="0052025C">
        <w:rPr>
          <w:rStyle w:val="StrongEmphasis"/>
          <w:b w:val="0"/>
          <w:bCs/>
        </w:rPr>
        <w:t>"block-opening-brace-newline-after": null</w:t>
      </w:r>
      <w:r>
        <w:rPr>
          <w:rStyle w:val="StrongEmphasis"/>
          <w:b w:val="0"/>
          <w:bCs/>
        </w:rPr>
        <w:t>, -&gt;</w:t>
      </w:r>
      <w:r w:rsidR="00A93DFF">
        <w:rPr>
          <w:rStyle w:val="StrongEmphasis"/>
          <w:b w:val="0"/>
          <w:bCs/>
        </w:rPr>
        <w:t xml:space="preserve"> R</w:t>
      </w:r>
      <w:r w:rsidR="00A93DFF" w:rsidRPr="00685209">
        <w:rPr>
          <w:rStyle w:val="StrongEmphasis"/>
          <w:b w:val="0"/>
          <w:bCs/>
        </w:rPr>
        <w:t xml:space="preserve">equereix una nova línia o no permet espais en blanc després de la clau de </w:t>
      </w:r>
      <w:r w:rsidR="00A93DFF">
        <w:rPr>
          <w:rStyle w:val="StrongEmphasis"/>
          <w:b w:val="0"/>
          <w:bCs/>
        </w:rPr>
        <w:t>la obertura</w:t>
      </w:r>
      <w:r w:rsidR="00A93DFF" w:rsidRPr="00685209">
        <w:rPr>
          <w:rStyle w:val="StrongEmphasis"/>
          <w:b w:val="0"/>
          <w:bCs/>
        </w:rPr>
        <w:t xml:space="preserve"> de blocs.</w:t>
      </w:r>
    </w:p>
    <w:p w14:paraId="334D5B58" w14:textId="094CC57A" w:rsidR="0052025C" w:rsidRPr="0052025C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</w:rPr>
      </w:pPr>
      <w:r w:rsidRPr="0052025C">
        <w:rPr>
          <w:rStyle w:val="StrongEmphasis"/>
          <w:b w:val="0"/>
          <w:bCs/>
        </w:rPr>
        <w:t>"block-opening-brace-space-after": null</w:t>
      </w:r>
      <w:r>
        <w:rPr>
          <w:rStyle w:val="StrongEmphasis"/>
          <w:b w:val="0"/>
          <w:bCs/>
        </w:rPr>
        <w:t xml:space="preserve">, -&gt; </w:t>
      </w:r>
      <w:r w:rsidR="00685209">
        <w:rPr>
          <w:rStyle w:val="StrongEmphasis"/>
          <w:b w:val="0"/>
          <w:bCs/>
        </w:rPr>
        <w:t>No</w:t>
      </w:r>
      <w:r w:rsidR="00685209" w:rsidRPr="00685209">
        <w:rPr>
          <w:rStyle w:val="StrongEmphasis"/>
          <w:b w:val="0"/>
          <w:bCs/>
        </w:rPr>
        <w:t xml:space="preserve"> permet espais en blanc </w:t>
      </w:r>
      <w:r w:rsidR="00685209">
        <w:rPr>
          <w:rStyle w:val="StrongEmphasis"/>
          <w:b w:val="0"/>
          <w:bCs/>
        </w:rPr>
        <w:t>després</w:t>
      </w:r>
      <w:r w:rsidR="00685209" w:rsidRPr="00685209">
        <w:rPr>
          <w:rStyle w:val="StrongEmphasis"/>
          <w:b w:val="0"/>
          <w:bCs/>
        </w:rPr>
        <w:t xml:space="preserve"> de </w:t>
      </w:r>
      <w:r w:rsidR="00685209">
        <w:rPr>
          <w:rStyle w:val="StrongEmphasis"/>
          <w:b w:val="0"/>
          <w:bCs/>
        </w:rPr>
        <w:t>la obertura</w:t>
      </w:r>
      <w:r w:rsidR="00685209" w:rsidRPr="00685209">
        <w:rPr>
          <w:rStyle w:val="StrongEmphasis"/>
          <w:b w:val="0"/>
          <w:bCs/>
        </w:rPr>
        <w:t xml:space="preserve"> dels blocs.</w:t>
      </w:r>
    </w:p>
    <w:p w14:paraId="39B61D4E" w14:textId="7F63FEF2" w:rsidR="0052025C" w:rsidRPr="0052025C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</w:rPr>
      </w:pPr>
      <w:r w:rsidRPr="0052025C">
        <w:rPr>
          <w:rStyle w:val="StrongEmphasis"/>
          <w:b w:val="0"/>
          <w:bCs/>
        </w:rPr>
        <w:t>"block-opening-brace-space-before": null</w:t>
      </w:r>
      <w:r>
        <w:rPr>
          <w:rStyle w:val="StrongEmphasis"/>
          <w:b w:val="0"/>
          <w:bCs/>
        </w:rPr>
        <w:t xml:space="preserve">, -&gt; </w:t>
      </w:r>
      <w:r w:rsidR="00685209">
        <w:rPr>
          <w:rStyle w:val="StrongEmphasis"/>
          <w:b w:val="0"/>
          <w:bCs/>
        </w:rPr>
        <w:t>No</w:t>
      </w:r>
      <w:r w:rsidR="00685209" w:rsidRPr="00685209">
        <w:rPr>
          <w:rStyle w:val="StrongEmphasis"/>
          <w:b w:val="0"/>
          <w:bCs/>
        </w:rPr>
        <w:t xml:space="preserve"> permet espais en blanc </w:t>
      </w:r>
      <w:r w:rsidR="00685209">
        <w:rPr>
          <w:rStyle w:val="StrongEmphasis"/>
          <w:b w:val="0"/>
          <w:bCs/>
        </w:rPr>
        <w:t>abans</w:t>
      </w:r>
      <w:r w:rsidR="00685209" w:rsidRPr="00685209">
        <w:rPr>
          <w:rStyle w:val="StrongEmphasis"/>
          <w:b w:val="0"/>
          <w:bCs/>
        </w:rPr>
        <w:t xml:space="preserve"> de </w:t>
      </w:r>
      <w:r w:rsidR="00685209">
        <w:rPr>
          <w:rStyle w:val="StrongEmphasis"/>
          <w:b w:val="0"/>
          <w:bCs/>
        </w:rPr>
        <w:t>la obertura</w:t>
      </w:r>
      <w:r w:rsidR="00685209" w:rsidRPr="00685209">
        <w:rPr>
          <w:rStyle w:val="StrongEmphasis"/>
          <w:b w:val="0"/>
          <w:bCs/>
        </w:rPr>
        <w:t xml:space="preserve"> dels blocs.</w:t>
      </w:r>
    </w:p>
    <w:p w14:paraId="1A8F071D" w14:textId="61F82C9E" w:rsidR="0052025C" w:rsidRPr="0052025C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</w:rPr>
      </w:pPr>
      <w:r w:rsidRPr="0052025C">
        <w:rPr>
          <w:rStyle w:val="StrongEmphasis"/>
          <w:b w:val="0"/>
          <w:bCs/>
        </w:rPr>
        <w:t>"declaration-block-semicolon-newline-after": null</w:t>
      </w:r>
      <w:r>
        <w:rPr>
          <w:rStyle w:val="StrongEmphasis"/>
          <w:b w:val="0"/>
          <w:bCs/>
        </w:rPr>
        <w:t xml:space="preserve">, -&gt; </w:t>
      </w:r>
      <w:r w:rsidR="00A93DFF">
        <w:rPr>
          <w:rStyle w:val="StrongEmphasis"/>
          <w:b w:val="0"/>
          <w:bCs/>
        </w:rPr>
        <w:t>No</w:t>
      </w:r>
      <w:r w:rsidR="00A93DFF" w:rsidRPr="00A93DFF">
        <w:rPr>
          <w:rStyle w:val="StrongEmphasis"/>
          <w:b w:val="0"/>
          <w:bCs/>
        </w:rPr>
        <w:t xml:space="preserve"> permet espais en blanc després de el punt i coma dels blocs de declaració</w:t>
      </w:r>
      <w:r w:rsidR="00A93DFF">
        <w:rPr>
          <w:rStyle w:val="StrongEmphasis"/>
          <w:b w:val="0"/>
          <w:bCs/>
        </w:rPr>
        <w:t>.</w:t>
      </w:r>
    </w:p>
    <w:p w14:paraId="7C10ABD6" w14:textId="635CF6E7" w:rsidR="0052025C" w:rsidRPr="0052025C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</w:rPr>
      </w:pPr>
      <w:r w:rsidRPr="0052025C">
        <w:rPr>
          <w:rStyle w:val="StrongEmphasis"/>
          <w:b w:val="0"/>
          <w:bCs/>
        </w:rPr>
        <w:t>"declaration-block-semicolon-space-after": null</w:t>
      </w:r>
      <w:r>
        <w:rPr>
          <w:rStyle w:val="StrongEmphasis"/>
          <w:b w:val="0"/>
          <w:bCs/>
        </w:rPr>
        <w:t xml:space="preserve">, -&gt; </w:t>
      </w:r>
      <w:r w:rsidR="00A93DFF">
        <w:rPr>
          <w:rStyle w:val="StrongEmphasis"/>
          <w:b w:val="0"/>
          <w:bCs/>
        </w:rPr>
        <w:t>No</w:t>
      </w:r>
      <w:r w:rsidR="00A93DFF" w:rsidRPr="00A93DFF">
        <w:rPr>
          <w:rStyle w:val="StrongEmphasis"/>
          <w:b w:val="0"/>
          <w:bCs/>
        </w:rPr>
        <w:t xml:space="preserve"> permet espais en blanc després de el punt i coma dels blocs de declaració.</w:t>
      </w:r>
    </w:p>
    <w:p w14:paraId="269D3BD0" w14:textId="34D38D9B" w:rsidR="0052025C" w:rsidRPr="0052025C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</w:rPr>
      </w:pPr>
      <w:r w:rsidRPr="0052025C">
        <w:rPr>
          <w:rStyle w:val="StrongEmphasis"/>
          <w:b w:val="0"/>
          <w:bCs/>
        </w:rPr>
        <w:lastRenderedPageBreak/>
        <w:t>"declaration-block-semicolon-space-before": null</w:t>
      </w:r>
      <w:r>
        <w:rPr>
          <w:rStyle w:val="StrongEmphasis"/>
          <w:b w:val="0"/>
          <w:bCs/>
        </w:rPr>
        <w:t xml:space="preserve">, -&gt; </w:t>
      </w:r>
      <w:r w:rsidR="00A93DFF">
        <w:rPr>
          <w:rStyle w:val="StrongEmphasis"/>
          <w:b w:val="0"/>
          <w:bCs/>
        </w:rPr>
        <w:t xml:space="preserve">No </w:t>
      </w:r>
      <w:r w:rsidR="00A93DFF" w:rsidRPr="00A93DFF">
        <w:rPr>
          <w:rStyle w:val="StrongEmphasis"/>
          <w:b w:val="0"/>
          <w:bCs/>
        </w:rPr>
        <w:t>permet espais en blanc abans del punt i coma dels blocs de declaració.</w:t>
      </w:r>
    </w:p>
    <w:p w14:paraId="2C21E15B" w14:textId="434C37FD" w:rsidR="00503172" w:rsidRPr="0052025C" w:rsidRDefault="0052025C" w:rsidP="0052025C">
      <w:pPr>
        <w:pStyle w:val="Prrafodelista"/>
        <w:numPr>
          <w:ilvl w:val="0"/>
          <w:numId w:val="13"/>
        </w:numPr>
        <w:rPr>
          <w:rStyle w:val="StrongEmphasis"/>
          <w:b w:val="0"/>
          <w:bCs/>
        </w:rPr>
      </w:pPr>
      <w:r w:rsidRPr="0052025C">
        <w:rPr>
          <w:rStyle w:val="StrongEmphasis"/>
          <w:b w:val="0"/>
          <w:bCs/>
        </w:rPr>
        <w:t>"declaration-block-trailing-semicolon": null</w:t>
      </w:r>
      <w:r>
        <w:rPr>
          <w:rStyle w:val="StrongEmphasis"/>
          <w:b w:val="0"/>
          <w:bCs/>
        </w:rPr>
        <w:t xml:space="preserve"> -&gt;</w:t>
      </w:r>
      <w:r w:rsidR="00A93DFF">
        <w:rPr>
          <w:rStyle w:val="StrongEmphasis"/>
          <w:b w:val="0"/>
          <w:bCs/>
        </w:rPr>
        <w:t xml:space="preserve"> No </w:t>
      </w:r>
      <w:r w:rsidR="00A93DFF" w:rsidRPr="00A93DFF">
        <w:rPr>
          <w:rStyle w:val="StrongEmphasis"/>
          <w:b w:val="0"/>
          <w:bCs/>
        </w:rPr>
        <w:t>permet un punt i coma a la fin dins dels blocs de declaració.</w:t>
      </w:r>
    </w:p>
    <w:p w14:paraId="0096F1DC" w14:textId="39C93746" w:rsidR="00DB4698" w:rsidRDefault="00DB4698" w:rsidP="00503172">
      <w:pPr>
        <w:rPr>
          <w:rStyle w:val="StrongEmphasis"/>
          <w:b w:val="0"/>
          <w:bCs/>
        </w:rPr>
      </w:pPr>
    </w:p>
    <w:p w14:paraId="775A54AA" w14:textId="77777777" w:rsidR="00DB4698" w:rsidRPr="00503172" w:rsidRDefault="00DB4698" w:rsidP="00503172">
      <w:pPr>
        <w:rPr>
          <w:rStyle w:val="StrongEmphasis"/>
          <w:b w:val="0"/>
          <w:bCs/>
        </w:rPr>
      </w:pPr>
    </w:p>
    <w:p w14:paraId="057422EA" w14:textId="77777777" w:rsidR="00503172" w:rsidRDefault="00503172" w:rsidP="00503172">
      <w:pPr>
        <w:pStyle w:val="Prrafodelista"/>
        <w:numPr>
          <w:ilvl w:val="0"/>
          <w:numId w:val="2"/>
        </w:numPr>
        <w:rPr>
          <w:rStyle w:val="StrongEmphasis"/>
          <w:sz w:val="30"/>
          <w:szCs w:val="30"/>
        </w:rPr>
      </w:pPr>
      <w:r w:rsidRPr="00503172">
        <w:rPr>
          <w:rStyle w:val="StrongEmphasis"/>
          <w:sz w:val="30"/>
          <w:szCs w:val="30"/>
        </w:rPr>
        <w:t>Publicar el repositori a GitHub i fer un deployment a Netlify.</w:t>
      </w:r>
    </w:p>
    <w:p w14:paraId="0311868F" w14:textId="77777777" w:rsidR="00A93DFF" w:rsidRDefault="00A93DFF" w:rsidP="00503172">
      <w:pPr>
        <w:rPr>
          <w:rStyle w:val="StrongEmphasis"/>
          <w:b w:val="0"/>
          <w:bCs/>
        </w:rPr>
      </w:pPr>
      <w:r>
        <w:rPr>
          <w:rStyle w:val="StrongEmphasis"/>
          <w:b w:val="0"/>
          <w:bCs/>
        </w:rPr>
        <w:t xml:space="preserve">S’ha pujat a través de GitHub a Netlify, amb la </w:t>
      </w:r>
    </w:p>
    <w:p w14:paraId="6E891EC9" w14:textId="118A55FD" w:rsidR="001920DB" w:rsidRPr="001920DB" w:rsidRDefault="00A93DFF" w:rsidP="00503172">
      <w:pPr>
        <w:rPr>
          <w:rFonts w:ascii="uoc-sans, Arial" w:hAnsi="uoc-sans, Arial"/>
          <w:sz w:val="22"/>
          <w:szCs w:val="22"/>
        </w:rPr>
      </w:pPr>
      <w:r>
        <w:rPr>
          <w:rStyle w:val="StrongEmphasis"/>
          <w:b w:val="0"/>
          <w:bCs/>
        </w:rPr>
        <w:t xml:space="preserve">Url: </w:t>
      </w:r>
      <w:r w:rsidRPr="00A93DFF">
        <w:rPr>
          <w:rStyle w:val="StrongEmphasis"/>
          <w:b w:val="0"/>
          <w:bCs/>
        </w:rPr>
        <w:t>https://uoc-4-258-gerard.netlify.app/</w:t>
      </w:r>
    </w:p>
    <w:p w14:paraId="4920C421" w14:textId="77777777" w:rsidR="001920DB" w:rsidRPr="001920DB" w:rsidRDefault="001920DB" w:rsidP="00503172"/>
    <w:sectPr w:rsidR="001920DB" w:rsidRPr="00192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oc-sans, Arial">
    <w:altName w:val="Calibri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530C"/>
    <w:multiLevelType w:val="hybridMultilevel"/>
    <w:tmpl w:val="2FD42280"/>
    <w:lvl w:ilvl="0" w:tplc="CF24409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03A81"/>
    <w:multiLevelType w:val="hybridMultilevel"/>
    <w:tmpl w:val="F648E9EE"/>
    <w:lvl w:ilvl="0" w:tplc="CF24409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7465F"/>
    <w:multiLevelType w:val="hybridMultilevel"/>
    <w:tmpl w:val="DBF28252"/>
    <w:lvl w:ilvl="0" w:tplc="3176EA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E451C"/>
    <w:multiLevelType w:val="hybridMultilevel"/>
    <w:tmpl w:val="1F9E5C8E"/>
    <w:lvl w:ilvl="0" w:tplc="CF24409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1511E"/>
    <w:multiLevelType w:val="hybridMultilevel"/>
    <w:tmpl w:val="33F0E40E"/>
    <w:lvl w:ilvl="0" w:tplc="CF24409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D4946"/>
    <w:multiLevelType w:val="hybridMultilevel"/>
    <w:tmpl w:val="388C9F64"/>
    <w:lvl w:ilvl="0" w:tplc="CF24409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30994"/>
    <w:multiLevelType w:val="hybridMultilevel"/>
    <w:tmpl w:val="4B08C186"/>
    <w:lvl w:ilvl="0" w:tplc="CF24409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82FD1"/>
    <w:multiLevelType w:val="hybridMultilevel"/>
    <w:tmpl w:val="31AAC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05BDA"/>
    <w:multiLevelType w:val="hybridMultilevel"/>
    <w:tmpl w:val="2CAAD34C"/>
    <w:lvl w:ilvl="0" w:tplc="2D58CC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B46E4"/>
    <w:multiLevelType w:val="hybridMultilevel"/>
    <w:tmpl w:val="701C3A04"/>
    <w:lvl w:ilvl="0" w:tplc="CF24409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37317"/>
    <w:multiLevelType w:val="hybridMultilevel"/>
    <w:tmpl w:val="4B08C186"/>
    <w:lvl w:ilvl="0" w:tplc="CF24409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97B10"/>
    <w:multiLevelType w:val="hybridMultilevel"/>
    <w:tmpl w:val="FB72E7F4"/>
    <w:lvl w:ilvl="0" w:tplc="2D58CC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44188"/>
    <w:multiLevelType w:val="hybridMultilevel"/>
    <w:tmpl w:val="2FD42280"/>
    <w:lvl w:ilvl="0" w:tplc="CF24409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2"/>
  </w:num>
  <w:num w:numId="5">
    <w:abstractNumId w:val="0"/>
  </w:num>
  <w:num w:numId="6">
    <w:abstractNumId w:val="5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  <w:num w:numId="11">
    <w:abstractNumId w:val="10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DB"/>
    <w:rsid w:val="00072C92"/>
    <w:rsid w:val="001920DB"/>
    <w:rsid w:val="00262242"/>
    <w:rsid w:val="003114DB"/>
    <w:rsid w:val="00415D05"/>
    <w:rsid w:val="00503172"/>
    <w:rsid w:val="0052025C"/>
    <w:rsid w:val="005F67B1"/>
    <w:rsid w:val="00685209"/>
    <w:rsid w:val="006F1813"/>
    <w:rsid w:val="007077A9"/>
    <w:rsid w:val="00786D89"/>
    <w:rsid w:val="008C3C15"/>
    <w:rsid w:val="008D4E5D"/>
    <w:rsid w:val="00913FB2"/>
    <w:rsid w:val="009E10E7"/>
    <w:rsid w:val="00A93DFF"/>
    <w:rsid w:val="00AD5E30"/>
    <w:rsid w:val="00DB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593DA"/>
  <w15:chartTrackingRefBased/>
  <w15:docId w15:val="{ADDF3F42-4EC9-486D-A7EA-BC6FCD1E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172"/>
    <w:rPr>
      <w:rFonts w:ascii="Times New Roman" w:hAnsi="Times New Roman"/>
      <w:bCs/>
      <w:color w:val="000000"/>
      <w:sz w:val="24"/>
      <w:szCs w:val="24"/>
      <w:lang w:val="ca-ES"/>
    </w:rPr>
  </w:style>
  <w:style w:type="paragraph" w:styleId="Ttulo1">
    <w:name w:val="heading 1"/>
    <w:basedOn w:val="Ttulo2"/>
    <w:next w:val="Normal"/>
    <w:link w:val="Ttulo1Car"/>
    <w:uiPriority w:val="9"/>
    <w:qFormat/>
    <w:rsid w:val="001920DB"/>
    <w:pPr>
      <w:outlineLvl w:val="0"/>
    </w:pPr>
    <w:rPr>
      <w:bCs w:val="0"/>
      <w:sz w:val="88"/>
      <w:szCs w:val="8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20DB"/>
    <w:pPr>
      <w:jc w:val="center"/>
      <w:outlineLvl w:val="1"/>
    </w:pPr>
    <w:rPr>
      <w:rFonts w:ascii="Arial" w:hAnsi="Arial"/>
      <w:b/>
      <w:color w:val="2F5496" w:themeColor="accent1" w:themeShade="BF"/>
      <w:sz w:val="56"/>
      <w:szCs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20DB"/>
    <w:rPr>
      <w:rFonts w:ascii="Arial" w:hAnsi="Arial"/>
      <w:b/>
      <w:color w:val="2F5496" w:themeColor="accent1" w:themeShade="BF"/>
      <w:sz w:val="88"/>
      <w:szCs w:val="88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1920DB"/>
    <w:rPr>
      <w:rFonts w:ascii="Arial" w:hAnsi="Arial"/>
      <w:b/>
      <w:bCs/>
      <w:color w:val="2F5496" w:themeColor="accent1" w:themeShade="BF"/>
      <w:sz w:val="56"/>
      <w:szCs w:val="56"/>
    </w:rPr>
  </w:style>
  <w:style w:type="paragraph" w:styleId="Sinespaciado">
    <w:name w:val="No Spacing"/>
    <w:basedOn w:val="Normal"/>
    <w:uiPriority w:val="1"/>
    <w:qFormat/>
    <w:rsid w:val="001920DB"/>
    <w:rPr>
      <w:rFonts w:ascii="Arial" w:hAnsi="Arial"/>
      <w:b/>
    </w:rPr>
  </w:style>
  <w:style w:type="paragraph" w:customStyle="1" w:styleId="Textbody">
    <w:name w:val="Text body"/>
    <w:basedOn w:val="Normal"/>
    <w:rsid w:val="001920DB"/>
    <w:pPr>
      <w:suppressAutoHyphens/>
      <w:autoSpaceDN w:val="0"/>
      <w:spacing w:after="140" w:line="276" w:lineRule="auto"/>
      <w:textAlignment w:val="baseline"/>
    </w:pPr>
    <w:rPr>
      <w:rFonts w:eastAsia="NSimSun" w:cs="Arial"/>
      <w:b/>
      <w:bCs w:val="0"/>
      <w:color w:val="auto"/>
      <w:kern w:val="3"/>
      <w:lang w:eastAsia="zh-CN" w:bidi="hi-IN"/>
    </w:rPr>
  </w:style>
  <w:style w:type="character" w:customStyle="1" w:styleId="StrongEmphasis">
    <w:name w:val="Strong Emphasis"/>
    <w:rsid w:val="001920DB"/>
    <w:rPr>
      <w:b/>
      <w:bCs/>
    </w:rPr>
  </w:style>
  <w:style w:type="paragraph" w:styleId="Ttulo">
    <w:name w:val="Title"/>
    <w:basedOn w:val="Textbody"/>
    <w:next w:val="Normal"/>
    <w:link w:val="TtuloCar"/>
    <w:uiPriority w:val="10"/>
    <w:qFormat/>
    <w:rsid w:val="001920DB"/>
    <w:pPr>
      <w:pageBreakBefore/>
    </w:pPr>
    <w:rPr>
      <w:b w:val="0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1920DB"/>
    <w:rPr>
      <w:rFonts w:ascii="Times New Roman" w:eastAsia="NSimSun" w:hAnsi="Times New Roman" w:cs="Arial"/>
      <w:b/>
      <w:kern w:val="3"/>
      <w:sz w:val="30"/>
      <w:szCs w:val="30"/>
      <w:lang w:eastAsia="zh-CN" w:bidi="hi-IN"/>
    </w:rPr>
  </w:style>
  <w:style w:type="paragraph" w:styleId="Prrafodelista">
    <w:name w:val="List Paragraph"/>
    <w:basedOn w:val="Normal"/>
    <w:uiPriority w:val="34"/>
    <w:qFormat/>
    <w:rsid w:val="00503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4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957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Vi Go</dc:creator>
  <cp:keywords/>
  <dc:description/>
  <cp:lastModifiedBy>Gerard Vi Go</cp:lastModifiedBy>
  <cp:revision>5</cp:revision>
  <dcterms:created xsi:type="dcterms:W3CDTF">2021-10-16T19:29:00Z</dcterms:created>
  <dcterms:modified xsi:type="dcterms:W3CDTF">2021-10-17T10:42:00Z</dcterms:modified>
</cp:coreProperties>
</file>